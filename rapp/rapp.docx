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80C" w:rsidRPr="0017322E" w:rsidRDefault="00BD280C" w:rsidP="00BD280C">
      <w:pPr>
        <w:pStyle w:val="ListParagraph"/>
        <w:numPr>
          <w:ilvl w:val="0"/>
          <w:numId w:val="3"/>
        </w:numPr>
        <w:rPr>
          <w:sz w:val="28"/>
          <w:szCs w:val="28"/>
        </w:rPr>
      </w:pPr>
      <w:r w:rsidRPr="0017322E">
        <w:rPr>
          <w:sz w:val="28"/>
          <w:szCs w:val="28"/>
        </w:rPr>
        <w:t>Introduction :</w:t>
      </w:r>
    </w:p>
    <w:p w:rsidR="00BD280C" w:rsidRPr="0017322E" w:rsidRDefault="00BD280C" w:rsidP="00BD280C">
      <w:pPr>
        <w:pStyle w:val="ListParagraph"/>
        <w:numPr>
          <w:ilvl w:val="0"/>
          <w:numId w:val="3"/>
        </w:numPr>
        <w:rPr>
          <w:sz w:val="28"/>
          <w:szCs w:val="28"/>
        </w:rPr>
      </w:pPr>
      <w:r w:rsidRPr="0017322E">
        <w:rPr>
          <w:sz w:val="28"/>
          <w:szCs w:val="28"/>
        </w:rPr>
        <w:t xml:space="preserve">Présentation de l’organisme </w:t>
      </w:r>
      <w:proofErr w:type="gramStart"/>
      <w:r w:rsidRPr="0017322E">
        <w:rPr>
          <w:sz w:val="28"/>
          <w:szCs w:val="28"/>
        </w:rPr>
        <w:t>d’accueil:</w:t>
      </w:r>
      <w:proofErr w:type="gramEnd"/>
    </w:p>
    <w:p w:rsidR="00BD280C" w:rsidRDefault="0046714D"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Diva Software est spécialisée dans le développement informatique de systèmes ERP, notamment pour les entreprises de confection. Elle s’appuie sur le potentiel de son équipe technique et commerciale pluridisciplinaire composée de talents issus d’écoles d’ingénierie tunisiennes. Diva Software a réussi à réaliser des produits innovants à haute valeur</w:t>
      </w:r>
      <w:r w:rsidR="00483C39" w:rsidRPr="0017322E">
        <w:rPr>
          <w:rFonts w:cstheme="minorHAnsi"/>
          <w:color w:val="0D0D0D"/>
          <w:sz w:val="28"/>
          <w:szCs w:val="28"/>
          <w:shd w:val="clear" w:color="auto" w:fill="FFFFFF"/>
        </w:rPr>
        <w:t>.</w:t>
      </w:r>
    </w:p>
    <w:p w:rsidR="0017322E" w:rsidRPr="0017322E" w:rsidRDefault="0017322E"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Ell</w:t>
      </w:r>
      <w:bookmarkStart w:id="0" w:name="_GoBack"/>
      <w:bookmarkEnd w:id="0"/>
      <w:r w:rsidRPr="0017322E">
        <w:rPr>
          <w:rFonts w:cstheme="minorHAnsi"/>
          <w:color w:val="0D0D0D"/>
          <w:sz w:val="28"/>
          <w:szCs w:val="28"/>
          <w:shd w:val="clear" w:color="auto" w:fill="FFFFFF"/>
        </w:rPr>
        <w:t>e s'est développée et a conquis de grands marchés internationaux, notamment en France et au Maroc</w:t>
      </w:r>
    </w:p>
    <w:p w:rsidR="00483C39" w:rsidRPr="0017322E" w:rsidRDefault="00483C39" w:rsidP="00483C39">
      <w:pPr>
        <w:pStyle w:val="Heading2"/>
        <w:numPr>
          <w:ilvl w:val="0"/>
          <w:numId w:val="5"/>
        </w:numPr>
        <w:rPr>
          <w:rFonts w:asciiTheme="minorHAnsi" w:hAnsiTheme="minorHAnsi" w:cstheme="minorHAnsi"/>
          <w:color w:val="0D0D0D"/>
          <w:sz w:val="28"/>
          <w:szCs w:val="28"/>
          <w:shd w:val="clear" w:color="auto" w:fill="FFFFFF"/>
        </w:rPr>
      </w:pPr>
      <w:r w:rsidRPr="0017322E">
        <w:rPr>
          <w:rFonts w:asciiTheme="minorHAnsi" w:hAnsiTheme="minorHAnsi" w:cstheme="minorHAnsi"/>
          <w:color w:val="0D0D0D"/>
          <w:sz w:val="28"/>
          <w:szCs w:val="28"/>
          <w:shd w:val="clear" w:color="auto" w:fill="FFFFFF"/>
        </w:rPr>
        <w:t>Informations de Contact</w:t>
      </w:r>
      <w:r w:rsidR="00475449" w:rsidRPr="0017322E">
        <w:rPr>
          <w:rFonts w:asciiTheme="minorHAnsi" w:hAnsiTheme="minorHAnsi" w:cstheme="minorHAnsi"/>
          <w:color w:val="0D0D0D"/>
          <w:sz w:val="28"/>
          <w:szCs w:val="28"/>
          <w:shd w:val="clear" w:color="auto" w:fill="FFFFFF"/>
        </w:rPr>
        <w:t xml:space="preserve"> de Diva Software</w:t>
      </w:r>
      <w:r w:rsidRPr="0017322E">
        <w:rPr>
          <w:rFonts w:asciiTheme="minorHAnsi" w:hAnsiTheme="minorHAnsi" w:cstheme="minorHAnsi"/>
          <w:color w:val="0D0D0D"/>
          <w:sz w:val="28"/>
          <w:szCs w:val="28"/>
          <w:shd w:val="clear" w:color="auto" w:fill="FFFFFF"/>
        </w:rPr>
        <w:t> :</w:t>
      </w:r>
    </w:p>
    <w:p w:rsidR="00483C39" w:rsidRPr="0017322E" w:rsidRDefault="00483C39" w:rsidP="00FB26C2">
      <w:pPr>
        <w:pStyle w:val="padtop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Adresse</w:t>
      </w:r>
      <w:proofErr w:type="gramStart"/>
      <w:r w:rsidRPr="0017322E">
        <w:rPr>
          <w:rFonts w:asciiTheme="minorHAnsi" w:hAnsiTheme="minorHAnsi" w:cstheme="minorHAnsi"/>
          <w:b/>
          <w:bCs/>
          <w:sz w:val="28"/>
          <w:szCs w:val="28"/>
          <w:bdr w:val="none" w:sz="0" w:space="0" w:color="auto" w:frame="1"/>
        </w:rPr>
        <w:t xml:space="preserve"> :</w:t>
      </w:r>
      <w:r w:rsidRPr="0017322E">
        <w:rPr>
          <w:rFonts w:asciiTheme="minorHAnsi" w:hAnsiTheme="minorHAnsi" w:cstheme="minorHAnsi"/>
          <w:sz w:val="28"/>
          <w:szCs w:val="28"/>
        </w:rPr>
        <w:t>Boulevard</w:t>
      </w:r>
      <w:proofErr w:type="gramEnd"/>
      <w:r w:rsidRPr="0017322E">
        <w:rPr>
          <w:rFonts w:asciiTheme="minorHAnsi" w:hAnsiTheme="minorHAnsi" w:cstheme="minorHAnsi"/>
          <w:sz w:val="28"/>
          <w:szCs w:val="28"/>
        </w:rPr>
        <w:t xml:space="preserve"> Yasser Arafat Immeuble N° 38 - Bureau 44 </w:t>
      </w:r>
      <w:proofErr w:type="spellStart"/>
      <w:r w:rsidRPr="0017322E">
        <w:rPr>
          <w:rFonts w:asciiTheme="minorHAnsi" w:hAnsiTheme="minorHAnsi" w:cstheme="minorHAnsi"/>
          <w:sz w:val="28"/>
          <w:szCs w:val="28"/>
        </w:rPr>
        <w:t>Sahloul</w:t>
      </w:r>
      <w:proofErr w:type="spellEnd"/>
      <w:r w:rsidRPr="0017322E">
        <w:rPr>
          <w:rFonts w:asciiTheme="minorHAnsi" w:hAnsiTheme="minorHAnsi" w:cstheme="minorHAnsi"/>
          <w:sz w:val="28"/>
          <w:szCs w:val="28"/>
        </w:rPr>
        <w:t xml:space="preserve"> - 4054 Sousse</w:t>
      </w:r>
    </w:p>
    <w:p w:rsidR="00475449" w:rsidRPr="00FB26C2" w:rsidRDefault="00475449" w:rsidP="00FB26C2">
      <w:pPr>
        <w:pStyle w:val="ListParagraph"/>
        <w:numPr>
          <w:ilvl w:val="0"/>
          <w:numId w:val="7"/>
        </w:numPr>
        <w:rPr>
          <w:rFonts w:cstheme="minorHAnsi"/>
          <w:sz w:val="28"/>
          <w:szCs w:val="28"/>
        </w:rPr>
      </w:pPr>
      <w:r w:rsidRPr="00FB26C2">
        <w:rPr>
          <w:rFonts w:cstheme="minorHAnsi"/>
          <w:b/>
          <w:sz w:val="28"/>
          <w:szCs w:val="28"/>
        </w:rPr>
        <w:t>Propriétaire</w:t>
      </w:r>
      <w:r w:rsidRPr="00FB26C2">
        <w:rPr>
          <w:rFonts w:cstheme="minorHAnsi"/>
          <w:sz w:val="28"/>
          <w:szCs w:val="28"/>
        </w:rPr>
        <w:t xml:space="preserve"> : Mr </w:t>
      </w:r>
      <w:proofErr w:type="spellStart"/>
      <w:r w:rsidRPr="00FB26C2">
        <w:rPr>
          <w:rFonts w:cstheme="minorHAnsi"/>
          <w:sz w:val="28"/>
          <w:szCs w:val="28"/>
        </w:rPr>
        <w:t>Rochdi</w:t>
      </w:r>
      <w:proofErr w:type="spellEnd"/>
      <w:r w:rsidRPr="00FB26C2">
        <w:rPr>
          <w:rFonts w:cstheme="minorHAnsi"/>
          <w:sz w:val="28"/>
          <w:szCs w:val="28"/>
        </w:rPr>
        <w:t xml:space="preserve"> </w:t>
      </w:r>
      <w:proofErr w:type="spellStart"/>
      <w:r w:rsidRPr="00FB26C2">
        <w:rPr>
          <w:rFonts w:cstheme="minorHAnsi"/>
          <w:sz w:val="28"/>
          <w:szCs w:val="28"/>
        </w:rPr>
        <w:t>Jdidi</w:t>
      </w:r>
      <w:proofErr w:type="spellEnd"/>
    </w:p>
    <w:p w:rsidR="00483C39" w:rsidRPr="00FB26C2" w:rsidRDefault="00483C39" w:rsidP="00FB26C2">
      <w:pPr>
        <w:pStyle w:val="ListParagraph"/>
        <w:numPr>
          <w:ilvl w:val="0"/>
          <w:numId w:val="7"/>
        </w:numPr>
        <w:rPr>
          <w:rFonts w:cstheme="minorHAnsi"/>
          <w:sz w:val="28"/>
          <w:szCs w:val="28"/>
        </w:rPr>
      </w:pPr>
      <w:r w:rsidRPr="00FB26C2">
        <w:rPr>
          <w:rFonts w:cstheme="minorHAnsi"/>
          <w:b/>
          <w:bCs/>
          <w:sz w:val="28"/>
          <w:szCs w:val="28"/>
          <w:bdr w:val="none" w:sz="0" w:space="0" w:color="auto" w:frame="1"/>
        </w:rPr>
        <w:t>Administration : </w:t>
      </w:r>
      <w:r w:rsidRPr="00FB26C2">
        <w:rPr>
          <w:rFonts w:cstheme="minorHAnsi"/>
          <w:sz w:val="28"/>
          <w:szCs w:val="28"/>
        </w:rPr>
        <w:t>(+216) 53 333 850</w:t>
      </w:r>
      <w:r w:rsidRPr="00FB26C2">
        <w:rPr>
          <w:rFonts w:cstheme="minorHAnsi"/>
          <w:sz w:val="28"/>
          <w:szCs w:val="28"/>
        </w:rPr>
        <w:br/>
      </w:r>
      <w:r w:rsidRPr="00FB26C2">
        <w:rPr>
          <w:rFonts w:cstheme="minorHAnsi"/>
          <w:b/>
          <w:bCs/>
          <w:sz w:val="28"/>
          <w:szCs w:val="28"/>
          <w:bdr w:val="none" w:sz="0" w:space="0" w:color="auto" w:frame="1"/>
        </w:rPr>
        <w:t>Commercial : </w:t>
      </w:r>
      <w:r w:rsidRPr="00FB26C2">
        <w:rPr>
          <w:rFonts w:cstheme="minorHAnsi"/>
          <w:sz w:val="28"/>
          <w:szCs w:val="28"/>
        </w:rPr>
        <w:t xml:space="preserve">(+216) 53 333 853  </w:t>
      </w:r>
    </w:p>
    <w:p w:rsidR="00483C39" w:rsidRPr="0017322E" w:rsidRDefault="00483C39" w:rsidP="00FB26C2">
      <w:pPr>
        <w:pStyle w:val="padbot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E-mail : </w:t>
      </w:r>
      <w:r w:rsidRPr="0017322E">
        <w:rPr>
          <w:rFonts w:asciiTheme="minorHAnsi" w:hAnsiTheme="minorHAnsi" w:cstheme="minorHAnsi"/>
          <w:sz w:val="28"/>
          <w:szCs w:val="28"/>
        </w:rPr>
        <w:t>contact@diva-software.com</w:t>
      </w:r>
    </w:p>
    <w:p w:rsidR="00483C39" w:rsidRPr="00FB26C2" w:rsidRDefault="00475449" w:rsidP="00FB26C2">
      <w:pPr>
        <w:pStyle w:val="ListParagraph"/>
        <w:numPr>
          <w:ilvl w:val="0"/>
          <w:numId w:val="7"/>
        </w:numPr>
        <w:rPr>
          <w:rFonts w:cstheme="minorHAnsi"/>
          <w:sz w:val="24"/>
          <w:szCs w:val="24"/>
          <w:lang w:val="en-US"/>
        </w:rPr>
      </w:pPr>
      <w:r w:rsidRPr="00FB26C2">
        <w:rPr>
          <w:rFonts w:cstheme="minorHAnsi"/>
          <w:b/>
          <w:sz w:val="28"/>
          <w:szCs w:val="28"/>
          <w:lang w:val="en-US"/>
        </w:rPr>
        <w:t xml:space="preserve">Site </w:t>
      </w:r>
      <w:proofErr w:type="gramStart"/>
      <w:r w:rsidRPr="00FB26C2">
        <w:rPr>
          <w:rFonts w:cstheme="minorHAnsi"/>
          <w:b/>
          <w:sz w:val="28"/>
          <w:szCs w:val="28"/>
          <w:lang w:val="en-US"/>
        </w:rPr>
        <w:t>web :</w:t>
      </w:r>
      <w:proofErr w:type="gramEnd"/>
      <w:r w:rsidR="00E57304">
        <w:fldChar w:fldCharType="begin"/>
      </w:r>
      <w:r w:rsidR="00E57304" w:rsidRPr="007A203F">
        <w:rPr>
          <w:lang w:val="en-US"/>
        </w:rPr>
        <w:instrText xml:space="preserve"> HYPERLINK "https://www.diva-software.com/" </w:instrText>
      </w:r>
      <w:r w:rsidR="00E57304">
        <w:fldChar w:fldCharType="separate"/>
      </w:r>
      <w:r w:rsidR="00483C39" w:rsidRPr="00FB26C2">
        <w:rPr>
          <w:rStyle w:val="Hyperlink"/>
          <w:rFonts w:cstheme="minorHAnsi"/>
          <w:color w:val="auto"/>
          <w:sz w:val="28"/>
          <w:szCs w:val="28"/>
          <w:lang w:val="en-US"/>
        </w:rPr>
        <w:t>https://www.diva-software.com</w:t>
      </w:r>
      <w:r w:rsidR="00E57304">
        <w:rPr>
          <w:rStyle w:val="Hyperlink"/>
          <w:rFonts w:cstheme="minorHAnsi"/>
          <w:color w:val="auto"/>
          <w:sz w:val="28"/>
          <w:szCs w:val="28"/>
          <w:lang w:val="en-US"/>
        </w:rPr>
        <w:fldChar w:fldCharType="end"/>
      </w:r>
    </w:p>
    <w:p w:rsidR="0017322E" w:rsidRPr="00FB26C2" w:rsidRDefault="0017322E" w:rsidP="00483C39">
      <w:pPr>
        <w:ind w:left="1296"/>
        <w:rPr>
          <w:rFonts w:cstheme="minorHAnsi"/>
          <w:sz w:val="24"/>
          <w:szCs w:val="24"/>
          <w:lang w:val="en-US"/>
        </w:rPr>
      </w:pPr>
    </w:p>
    <w:p w:rsidR="0017322E" w:rsidRPr="00FB26C2" w:rsidRDefault="0017322E" w:rsidP="00483C39">
      <w:pPr>
        <w:ind w:left="1296"/>
        <w:rPr>
          <w:rFonts w:cstheme="minorHAnsi"/>
          <w:sz w:val="24"/>
          <w:szCs w:val="24"/>
          <w:lang w:val="en-US"/>
        </w:rPr>
      </w:pPr>
    </w:p>
    <w:p w:rsidR="0017322E" w:rsidRDefault="0017322E" w:rsidP="00483C39">
      <w:pPr>
        <w:ind w:left="1296"/>
        <w:rPr>
          <w:rFonts w:cstheme="minorHAnsi"/>
          <w:sz w:val="24"/>
          <w:szCs w:val="24"/>
        </w:rPr>
      </w:pPr>
      <w:r>
        <w:rPr>
          <w:rFonts w:cstheme="minorHAnsi"/>
          <w:noProof/>
          <w:sz w:val="24"/>
          <w:szCs w:val="24"/>
        </w:rPr>
        <w:drawing>
          <wp:inline distT="0" distB="0" distL="0" distR="0" wp14:anchorId="73B85D0C" wp14:editId="02D67C3D">
            <wp:extent cx="4220164"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8">
                      <a:extLst>
                        <a:ext uri="{28A0092B-C50C-407E-A947-70E740481C1C}">
                          <a14:useLocalDpi xmlns:a14="http://schemas.microsoft.com/office/drawing/2010/main" val="0"/>
                        </a:ext>
                      </a:extLst>
                    </a:blip>
                    <a:stretch>
                      <a:fillRect/>
                    </a:stretch>
                  </pic:blipFill>
                  <pic:spPr>
                    <a:xfrm>
                      <a:off x="0" y="0"/>
                      <a:ext cx="4220164" cy="1648055"/>
                    </a:xfrm>
                    <a:prstGeom prst="rect">
                      <a:avLst/>
                    </a:prstGeom>
                  </pic:spPr>
                </pic:pic>
              </a:graphicData>
            </a:graphic>
          </wp:inline>
        </w:drawing>
      </w: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717033" w:rsidRDefault="00FB26C2" w:rsidP="00717033">
      <w:pPr>
        <w:pStyle w:val="ListParagraph"/>
        <w:numPr>
          <w:ilvl w:val="0"/>
          <w:numId w:val="5"/>
        </w:numPr>
        <w:rPr>
          <w:rFonts w:cstheme="minorHAnsi"/>
          <w:sz w:val="28"/>
          <w:szCs w:val="28"/>
        </w:rPr>
      </w:pPr>
      <w:r w:rsidRPr="00FB26C2">
        <w:rPr>
          <w:rFonts w:cstheme="minorHAnsi"/>
          <w:sz w:val="28"/>
          <w:szCs w:val="28"/>
        </w:rPr>
        <w:lastRenderedPageBreak/>
        <w:t>Activités :</w:t>
      </w:r>
    </w:p>
    <w:p w:rsidR="00717033" w:rsidRPr="00357D95" w:rsidRDefault="00717033" w:rsidP="00717033">
      <w:pPr>
        <w:pStyle w:val="ListParagraph"/>
        <w:ind w:left="1296"/>
        <w:rPr>
          <w:rFonts w:ascii="Segoe UI" w:hAnsi="Segoe UI" w:cs="Segoe UI"/>
          <w:color w:val="0D0D0D"/>
          <w:shd w:val="clear" w:color="auto" w:fill="FFFFFF"/>
        </w:rPr>
      </w:pPr>
      <w:r w:rsidRPr="00357D95">
        <w:rPr>
          <w:rFonts w:ascii="Segoe UI" w:hAnsi="Segoe UI" w:cs="Segoe UI"/>
          <w:color w:val="0D0D0D"/>
          <w:shd w:val="clear" w:color="auto" w:fill="FFFFFF"/>
        </w:rPr>
        <w:t xml:space="preserve">Diva Software intervient dans la conception, le développement et le déploiement des systèmes d’information, de la fabrication à la livraison. Elle gère l’ensemble des processus d’une entreprise en intégrant toutes ses fonctions, y compris la gestion des ressources humaines, l’aide à la décision, la vente et l’approvisionnement. Grâce à une compréhension approfondie et une interaction étroite avec le client, Diva Software s'engage à long terme. En effet, cela est dû à sa réputation en tant que partenaire de choix et à son engagement absolu pour la réussite et la commercialisation de l'excellente exécution de ses projets </w:t>
      </w:r>
    </w:p>
    <w:p w:rsidR="00717033" w:rsidRDefault="00717033" w:rsidP="00717033">
      <w:pPr>
        <w:pStyle w:val="ListParagraph"/>
        <w:ind w:left="1296"/>
        <w:rPr>
          <w:rFonts w:cstheme="minorHAnsi"/>
          <w:sz w:val="28"/>
          <w:szCs w:val="28"/>
        </w:rPr>
      </w:pPr>
    </w:p>
    <w:p w:rsidR="00717033" w:rsidRDefault="00717033" w:rsidP="00717033">
      <w:pPr>
        <w:pStyle w:val="ListParagraph"/>
        <w:numPr>
          <w:ilvl w:val="0"/>
          <w:numId w:val="5"/>
        </w:numPr>
        <w:rPr>
          <w:rFonts w:cstheme="minorHAnsi"/>
          <w:sz w:val="28"/>
          <w:szCs w:val="28"/>
        </w:rPr>
      </w:pPr>
      <w:r w:rsidRPr="00717033">
        <w:rPr>
          <w:rFonts w:cstheme="minorHAnsi"/>
          <w:sz w:val="28"/>
          <w:szCs w:val="28"/>
        </w:rPr>
        <w:t>Service de Diva software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Diva Software fournit différents services pour optimiser le cycle de production et améliorer les performances de l’entreprise, en mettant à disposition divers modules :</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des stocks</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résout les problématiques liées à la gestion des stocks, des magasins et des articles. Il permet de définir l'état des stocks et de conserver un historique des mouvements de stocks dans les différents magasins et entrepôts. De plus, il autorise les entrées et sorties de stocks de manière manuelle ou automatique</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 la production</w:t>
      </w:r>
      <w:r>
        <w:rPr>
          <w:rFonts w:cstheme="minorHAnsi"/>
          <w:sz w:val="28"/>
          <w:szCs w:val="28"/>
        </w:rPr>
        <w:t> :</w:t>
      </w:r>
    </w:p>
    <w:p w:rsidR="00717033" w:rsidRDefault="00717033" w:rsidP="00717033">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une gestion avancée des données techniques afin de préparer rapidement les dossiers de fabrication. Il offre une vision complète de la capacité de production (personnel, machines, matières premières, etc.). De plus, il permet de calculer les besoins nets (CBN) pour contrôler et optimiser les stocks en maintenant le lien entre les commandes clients et le lancement en fabrication associé aux commandes fournisseurs</w:t>
      </w:r>
    </w:p>
    <w:p w:rsidR="0092315A" w:rsidRDefault="0092315A" w:rsidP="00717033">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 la qualité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collecter les informations de manière manuelle ou automatique, puis de les présenter sous forme d'indicateurs de performance de production. Cela garantit une amélioration continue du processus de fabrication.</w:t>
      </w:r>
    </w:p>
    <w:p w:rsidR="0092315A" w:rsidRDefault="0092315A" w:rsidP="00357D95">
      <w:pPr>
        <w:pStyle w:val="ListParagraph"/>
        <w:ind w:left="1296"/>
        <w:rPr>
          <w:rFonts w:ascii="Segoe UI" w:hAnsi="Segoe UI" w:cs="Segoe UI"/>
          <w:color w:val="0D0D0D"/>
          <w:shd w:val="clear" w:color="auto" w:fill="FFFFFF"/>
        </w:rPr>
      </w:pPr>
    </w:p>
    <w:p w:rsidR="00357D95" w:rsidRP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des expéditions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gérer de manière simple les expéditions tout en générant les listes de colisage. Ces listes peuvent être automatiquement traduites en bons de livraison, qui serviront ensuite pour la facturation.</w:t>
      </w:r>
    </w:p>
    <w:p w:rsidR="0092315A" w:rsidRDefault="0092315A" w:rsidP="00357D95">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sz w:val="28"/>
          <w:szCs w:val="28"/>
        </w:rPr>
      </w:pPr>
      <w:r>
        <w:rPr>
          <w:rFonts w:cstheme="minorHAnsi"/>
          <w:sz w:val="28"/>
          <w:szCs w:val="28"/>
        </w:rPr>
        <w:lastRenderedPageBreak/>
        <w:t xml:space="preserve"> </w:t>
      </w:r>
      <w:r w:rsidRPr="00357D95">
        <w:rPr>
          <w:rFonts w:cstheme="minorHAnsi"/>
          <w:sz w:val="28"/>
          <w:szCs w:val="28"/>
        </w:rPr>
        <w:t>La facturation</w:t>
      </w:r>
      <w:r>
        <w:rPr>
          <w:rFonts w:cstheme="minorHAnsi"/>
          <w:sz w:val="28"/>
          <w:szCs w:val="28"/>
        </w:rPr>
        <w:t> :</w:t>
      </w:r>
    </w:p>
    <w:p w:rsidR="00357D95" w:rsidRDefault="00357D95" w:rsidP="00357D95">
      <w:pPr>
        <w:pStyle w:val="ListParagraph"/>
        <w:ind w:left="1296"/>
        <w:rPr>
          <w:rFonts w:ascii="Segoe UI" w:hAnsi="Segoe UI" w:cs="Segoe UI"/>
          <w:sz w:val="24"/>
          <w:szCs w:val="24"/>
        </w:rPr>
      </w:pPr>
      <w:r w:rsidRPr="00357D95">
        <w:rPr>
          <w:rFonts w:ascii="Segoe UI" w:hAnsi="Segoe UI" w:cs="Segoe UI"/>
          <w:sz w:val="24"/>
          <w:szCs w:val="24"/>
        </w:rPr>
        <w:t>Ce module permet l’édition des factures.</w:t>
      </w:r>
    </w:p>
    <w:p w:rsidR="0092315A" w:rsidRPr="00357D95" w:rsidRDefault="0092315A" w:rsidP="00357D95">
      <w:pPr>
        <w:pStyle w:val="ListParagraph"/>
        <w:ind w:left="1296"/>
        <w:rPr>
          <w:rFonts w:ascii="Segoe UI" w:hAnsi="Segoe UI" w:cs="Segoe UI"/>
          <w:sz w:val="24"/>
          <w:szCs w:val="24"/>
        </w:rPr>
      </w:pPr>
    </w:p>
    <w:p w:rsidR="00357D95" w:rsidRDefault="00357D95" w:rsidP="00357D95">
      <w:pPr>
        <w:pStyle w:val="ListParagraph"/>
        <w:numPr>
          <w:ilvl w:val="1"/>
          <w:numId w:val="5"/>
        </w:numPr>
        <w:rPr>
          <w:rFonts w:cstheme="minorHAnsi"/>
          <w:sz w:val="28"/>
          <w:szCs w:val="28"/>
        </w:rPr>
      </w:pPr>
      <w:r>
        <w:rPr>
          <w:rFonts w:cstheme="minorHAnsi"/>
          <w:sz w:val="28"/>
          <w:szCs w:val="28"/>
        </w:rPr>
        <w:t xml:space="preserve"> </w:t>
      </w:r>
      <w:r w:rsidRPr="00357D95">
        <w:rPr>
          <w:rFonts w:cstheme="minorHAnsi"/>
          <w:sz w:val="28"/>
          <w:szCs w:val="28"/>
        </w:rPr>
        <w:t>La gestion de la maintenance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est conçu pour gérer les différentes tâches de maintenance des équipements et assister quotidiennement les services de maintenance dans l'accomplissement de leurs missions.</w:t>
      </w:r>
    </w:p>
    <w:p w:rsidR="0092315A" w:rsidRDefault="0092315A" w:rsidP="00357D95">
      <w:pPr>
        <w:pStyle w:val="ListParagraph"/>
        <w:ind w:left="1296"/>
        <w:rPr>
          <w:rFonts w:ascii="Segoe UI" w:hAnsi="Segoe UI" w:cs="Segoe UI"/>
          <w:color w:val="0D0D0D"/>
          <w:shd w:val="clear" w:color="auto" w:fill="FFFFFF"/>
        </w:rPr>
      </w:pPr>
    </w:p>
    <w:p w:rsidR="0092315A" w:rsidRPr="00311084" w:rsidRDefault="0092315A" w:rsidP="0092315A">
      <w:pPr>
        <w:pStyle w:val="ListParagraph"/>
        <w:numPr>
          <w:ilvl w:val="0"/>
          <w:numId w:val="5"/>
        </w:numPr>
        <w:rPr>
          <w:rFonts w:ascii="Segoe UI" w:hAnsi="Segoe UI" w:cs="Segoe UI"/>
          <w:sz w:val="28"/>
          <w:szCs w:val="28"/>
        </w:rPr>
      </w:pPr>
      <w:r w:rsidRPr="0092315A">
        <w:rPr>
          <w:rFonts w:ascii="Segoe UI" w:hAnsi="Segoe UI" w:cs="Segoe UI"/>
          <w:color w:val="0D0D0D"/>
          <w:sz w:val="28"/>
          <w:szCs w:val="28"/>
          <w:shd w:val="clear" w:color="auto" w:fill="FFFFFF"/>
        </w:rPr>
        <w:t xml:space="preserve"> Organigramme de l'entreprise :</w:t>
      </w:r>
    </w:p>
    <w:p w:rsidR="00311084" w:rsidRDefault="00311084" w:rsidP="00311084">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L’entreprise est composée de 20 employés au total pour une gestion plus efficace et dynamique des principaux métiers de la société ; l'organigramme adopté est présenté dans la figure 2.</w:t>
      </w: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simplePos x="0" y="0"/>
            <wp:positionH relativeFrom="margin">
              <wp:posOffset>-194945</wp:posOffset>
            </wp:positionH>
            <wp:positionV relativeFrom="margin">
              <wp:posOffset>3329305</wp:posOffset>
            </wp:positionV>
            <wp:extent cx="6703695" cy="28765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9">
                      <a:extLst>
                        <a:ext uri="{28A0092B-C50C-407E-A947-70E740481C1C}">
                          <a14:useLocalDpi xmlns:a14="http://schemas.microsoft.com/office/drawing/2010/main" val="0"/>
                        </a:ext>
                      </a:extLst>
                    </a:blip>
                    <a:stretch>
                      <a:fillRect/>
                    </a:stretch>
                  </pic:blipFill>
                  <pic:spPr>
                    <a:xfrm>
                      <a:off x="0" y="0"/>
                      <a:ext cx="6703695" cy="2876550"/>
                    </a:xfrm>
                    <a:prstGeom prst="rect">
                      <a:avLst/>
                    </a:prstGeom>
                  </pic:spPr>
                </pic:pic>
              </a:graphicData>
            </a:graphic>
            <wp14:sizeRelH relativeFrom="margin">
              <wp14:pctWidth>0</wp14:pctWidth>
            </wp14:sizeRelH>
            <wp14:sizeRelV relativeFrom="margin">
              <wp14:pctHeight>0</wp14:pctHeight>
            </wp14:sizeRelV>
          </wp:anchor>
        </w:drawing>
      </w:r>
    </w:p>
    <w:p w:rsidR="00311084" w:rsidRDefault="00311084"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311084" w:rsidRDefault="00311084" w:rsidP="0092315A">
      <w:pPr>
        <w:pStyle w:val="ListParagraph"/>
        <w:numPr>
          <w:ilvl w:val="0"/>
          <w:numId w:val="5"/>
        </w:numPr>
        <w:rPr>
          <w:rFonts w:ascii="Segoe UI" w:hAnsi="Segoe UI" w:cs="Segoe UI"/>
          <w:sz w:val="28"/>
          <w:szCs w:val="28"/>
        </w:rPr>
      </w:pPr>
      <w:r w:rsidRPr="00311084">
        <w:rPr>
          <w:rFonts w:ascii="Segoe UI" w:hAnsi="Segoe UI" w:cs="Segoe UI"/>
          <w:sz w:val="28"/>
          <w:szCs w:val="28"/>
        </w:rPr>
        <w:lastRenderedPageBreak/>
        <w:t>Présentation du projet</w:t>
      </w:r>
      <w:r>
        <w:rPr>
          <w:rFonts w:ascii="Segoe UI" w:hAnsi="Segoe UI" w:cs="Segoe UI"/>
          <w:sz w:val="28"/>
          <w:szCs w:val="28"/>
        </w:rPr>
        <w:t> :</w:t>
      </w:r>
    </w:p>
    <w:p w:rsidR="009120E5" w:rsidRDefault="009120E5" w:rsidP="009120E5">
      <w:pPr>
        <w:pStyle w:val="ListParagraph"/>
        <w:ind w:left="1296"/>
        <w:rPr>
          <w:rFonts w:ascii="Segoe UI" w:hAnsi="Segoe UI" w:cs="Segoe UI"/>
          <w:sz w:val="28"/>
          <w:szCs w:val="28"/>
        </w:rPr>
      </w:pPr>
    </w:p>
    <w:p w:rsidR="00311084" w:rsidRDefault="00311084" w:rsidP="00311084">
      <w:pPr>
        <w:pStyle w:val="ListParagraph"/>
        <w:numPr>
          <w:ilvl w:val="1"/>
          <w:numId w:val="5"/>
        </w:numPr>
        <w:rPr>
          <w:rFonts w:ascii="Segoe UI" w:hAnsi="Segoe UI" w:cs="Segoe UI"/>
          <w:sz w:val="28"/>
          <w:szCs w:val="28"/>
        </w:rPr>
      </w:pPr>
      <w:r>
        <w:rPr>
          <w:rFonts w:ascii="Segoe UI" w:hAnsi="Segoe UI" w:cs="Segoe UI"/>
          <w:sz w:val="28"/>
          <w:szCs w:val="28"/>
        </w:rPr>
        <w:t>Contexte :</w:t>
      </w:r>
    </w:p>
    <w:p w:rsidR="009120E5" w:rsidRDefault="009120E5" w:rsidP="009120E5">
      <w:pPr>
        <w:pStyle w:val="ListParagraph"/>
        <w:ind w:left="1296"/>
        <w:rPr>
          <w:rFonts w:ascii="Segoe UI" w:hAnsi="Segoe UI" w:cs="Segoe UI"/>
          <w:sz w:val="28"/>
          <w:szCs w:val="28"/>
        </w:rPr>
      </w:pPr>
    </w:p>
    <w:p w:rsidR="00311084" w:rsidRPr="009120E5" w:rsidRDefault="00311084" w:rsidP="00311084">
      <w:pPr>
        <w:pStyle w:val="ListParagraph"/>
        <w:ind w:left="1296"/>
        <w:rPr>
          <w:rFonts w:ascii="Segoe UI" w:hAnsi="Segoe UI" w:cs="Segoe UI"/>
          <w:shd w:val="clear" w:color="auto" w:fill="FFFFFF"/>
        </w:rPr>
      </w:pPr>
      <w:r w:rsidRPr="009120E5">
        <w:rPr>
          <w:rFonts w:ascii="Segoe UI" w:hAnsi="Segoe UI" w:cs="Segoe UI"/>
          <w:shd w:val="clear" w:color="auto" w:fill="FFFFFF"/>
        </w:rPr>
        <w:t>La maintenance industrielle joue un rôle crucial dans la durabilité et la performance des entreprises. Dans ce contexte, la Gestion de Maintenance Assistée par Ordinateur (GMAO) émerge comme un outil stratégique permettant d'optimiser la gestion des équipements, de planifier les interventions, et d'améliorer la disponibilité des ressources. Ce projet de fin d'études vise à concevoir et développer un logiciel de GMAO sur mesure pour répondre aux besoins spécifiques d'entreprises opérant dans le secteur de textile</w:t>
      </w:r>
    </w:p>
    <w:p w:rsidR="00C84EF8" w:rsidRDefault="00C84EF8" w:rsidP="00C84EF8">
      <w:pPr>
        <w:rPr>
          <w:rFonts w:ascii="Segoe UI" w:hAnsi="Segoe UI" w:cs="Segoe UI"/>
          <w:sz w:val="28"/>
          <w:szCs w:val="28"/>
        </w:rPr>
      </w:pPr>
    </w:p>
    <w:p w:rsidR="009120E5" w:rsidRDefault="009120E5" w:rsidP="009120E5">
      <w:pPr>
        <w:pStyle w:val="ListParagraph"/>
        <w:numPr>
          <w:ilvl w:val="1"/>
          <w:numId w:val="5"/>
        </w:numPr>
        <w:rPr>
          <w:rFonts w:ascii="Segoe UI" w:hAnsi="Segoe UI" w:cs="Segoe UI"/>
          <w:sz w:val="28"/>
          <w:szCs w:val="28"/>
        </w:rPr>
      </w:pPr>
      <w:r>
        <w:rPr>
          <w:rFonts w:ascii="Segoe UI" w:hAnsi="Segoe UI" w:cs="Segoe UI"/>
          <w:sz w:val="28"/>
          <w:szCs w:val="28"/>
        </w:rPr>
        <w:t>Objectif :</w:t>
      </w:r>
    </w:p>
    <w:p w:rsidR="009120E5" w:rsidRPr="009120E5" w:rsidRDefault="009120E5" w:rsidP="009120E5">
      <w:pPr>
        <w:pStyle w:val="ListParagraph"/>
        <w:ind w:left="1296"/>
        <w:rPr>
          <w:rFonts w:ascii="Segoe UI" w:hAnsi="Segoe UI" w:cs="Segoe UI"/>
          <w:sz w:val="28"/>
          <w:szCs w:val="28"/>
        </w:rPr>
      </w:pP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Optimisation de la gestion des équipements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Planification des interventions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Amélioration de la disponibilité des ressources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Personnalisation pour les besoins spécifiques du secteur textile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Intégration de fonctionnalités stratégiques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Interface utilisateur conviviale</w:t>
      </w:r>
    </w:p>
    <w:p w:rsidR="009120E5" w:rsidRPr="009120E5" w:rsidRDefault="009120E5" w:rsidP="009120E5">
      <w:pPr>
        <w:pStyle w:val="ListParagraph"/>
        <w:numPr>
          <w:ilvl w:val="0"/>
          <w:numId w:val="26"/>
        </w:numPr>
        <w:rPr>
          <w:rStyle w:val="Strong"/>
          <w:rFonts w:ascii="Segoe UI" w:hAnsi="Segoe UI" w:cs="Segoe UI"/>
          <w:bCs w:val="0"/>
          <w:sz w:val="28"/>
          <w:szCs w:val="28"/>
        </w:rPr>
      </w:pPr>
      <w:r w:rsidRPr="009120E5">
        <w:rPr>
          <w:rStyle w:val="Strong"/>
          <w:rFonts w:ascii="Segoe UI" w:hAnsi="Segoe UI" w:cs="Segoe UI"/>
          <w:b w:val="0"/>
          <w:color w:val="0D0D0D"/>
          <w:bdr w:val="single" w:sz="2" w:space="0" w:color="E3E3E3" w:frame="1"/>
          <w:shd w:val="clear" w:color="auto" w:fill="FFFFFF"/>
        </w:rPr>
        <w:t>Sécurité et fiabilité</w:t>
      </w:r>
    </w:p>
    <w:p w:rsidR="009120E5" w:rsidRDefault="009120E5"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Pr="009120E5" w:rsidRDefault="00156E1F" w:rsidP="009120E5">
      <w:pPr>
        <w:pStyle w:val="ListParagraph"/>
        <w:ind w:left="1296"/>
        <w:rPr>
          <w:rFonts w:ascii="Segoe UI" w:hAnsi="Segoe UI" w:cs="Segoe UI"/>
          <w:b/>
          <w:sz w:val="28"/>
          <w:szCs w:val="28"/>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Étude et analyse de l’existant</w:t>
      </w:r>
      <w:r>
        <w:rPr>
          <w:rFonts w:ascii="Segoe UI" w:hAnsi="Segoe UI" w:cs="Segoe UI"/>
          <w:color w:val="0D0D0D"/>
          <w:sz w:val="28"/>
          <w:szCs w:val="28"/>
          <w:shd w:val="clear" w:color="auto" w:fill="FFFFFF"/>
        </w:rPr>
        <w:t> :</w:t>
      </w:r>
      <w:r>
        <w:rPr>
          <w:rFonts w:ascii="Segoe UI" w:hAnsi="Segoe UI" w:cs="Segoe UI"/>
          <w:color w:val="0D0D0D"/>
          <w:sz w:val="28"/>
          <w:szCs w:val="28"/>
          <w:shd w:val="clear" w:color="auto" w:fill="FFFFFF"/>
        </w:rPr>
        <w:tab/>
      </w:r>
    </w:p>
    <w:p w:rsidR="00156E1F" w:rsidRDefault="00156E1F" w:rsidP="00156E1F">
      <w:pPr>
        <w:pStyle w:val="ListParagraph"/>
        <w:ind w:left="1296"/>
        <w:rPr>
          <w:rFonts w:ascii="Segoe UI" w:hAnsi="Segoe UI" w:cs="Segoe UI"/>
          <w:color w:val="0D0D0D"/>
          <w:sz w:val="28"/>
          <w:szCs w:val="28"/>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Description de l’existant</w:t>
      </w:r>
      <w:r>
        <w:rPr>
          <w:rFonts w:ascii="Segoe UI" w:hAnsi="Segoe UI" w:cs="Segoe UI"/>
          <w:color w:val="0D0D0D"/>
          <w:sz w:val="28"/>
          <w:szCs w:val="28"/>
          <w:shd w:val="clear" w:color="auto" w:fill="FFFFFF"/>
        </w:rPr>
        <w:t> :</w:t>
      </w: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Dans le secteur textile, la gestion de la maintenance des équipements repose principalement sur des processus manuels et des outils traditionnels tels que les feuilles de calcul. Ces méthodes présentent toutefois des limites en termes de traçabilité des interventions, de gestion des plannings de maintenance, et de coordination des ressources.</w:t>
      </w:r>
    </w:p>
    <w:p w:rsidR="00156E1F" w:rsidRPr="00156E1F" w:rsidRDefault="00156E1F"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Les entreprises font face à des défis tels que des temps d'arrêt non planifiés, des difficultés à suivre les historiques de maintenance, et une gestion fragmentée des données. Malgré les efforts des équipes de maintenance, il existe des opportunités d'amélioration en termes de réduction des coûts, d'optimisation des plannings, et d'augmentation de la disponibilité des équipements.</w:t>
      </w:r>
    </w:p>
    <w:p w:rsidR="00156E1F" w:rsidRP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L'adoption d'une solution moderne de GMAO sur mesure s'avère ainsi essentielle pour centraliser et structurer les données de maintenance, automatiser les processus, optimiser les interventions, et améliorer la performance globale de la gestion de maintenance dans le secteur textile.</w:t>
      </w:r>
    </w:p>
    <w:p w:rsid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Critique de l’Existant :</w:t>
      </w: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Lors de notre étude précédente, nous avons identifié les problèmes suivants :</w:t>
      </w:r>
    </w:p>
    <w:p w:rsidR="00E75D47" w:rsidRPr="00156E1F" w:rsidRDefault="00E75D47"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Fragmentation des données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Manque de traçabilité</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Gestion des plannings des interventions</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Ressources sous-utilisées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Manque d'analyse et de </w:t>
      </w:r>
      <w:proofErr w:type="spellStart"/>
      <w:r>
        <w:rPr>
          <w:rStyle w:val="Strong"/>
          <w:rFonts w:ascii="Segoe UI" w:hAnsi="Segoe UI" w:cs="Segoe UI"/>
          <w:color w:val="0D0D0D"/>
          <w:bdr w:val="single" w:sz="2" w:space="0" w:color="E3E3E3" w:frame="1"/>
          <w:shd w:val="clear" w:color="auto" w:fill="FFFFFF"/>
        </w:rPr>
        <w:t>reporting</w:t>
      </w:r>
      <w:proofErr w:type="spellEnd"/>
      <w:r>
        <w:rPr>
          <w:rStyle w:val="Strong"/>
          <w:rFonts w:ascii="Segoe UI" w:hAnsi="Segoe UI" w:cs="Segoe UI"/>
          <w:color w:val="0D0D0D"/>
          <w:bdr w:val="single" w:sz="2" w:space="0" w:color="E3E3E3" w:frame="1"/>
          <w:shd w:val="clear" w:color="auto" w:fill="FFFFFF"/>
        </w:rPr>
        <w:t xml:space="preserve"> </w:t>
      </w:r>
    </w:p>
    <w:p w:rsidR="00156E1F" w:rsidRDefault="00156E1F" w:rsidP="00156E1F">
      <w:pPr>
        <w:ind w:left="1656"/>
        <w:rPr>
          <w:rFonts w:ascii="Segoe UI" w:hAnsi="Segoe UI" w:cs="Segoe UI"/>
          <w:color w:val="0D0D0D"/>
          <w:shd w:val="clear" w:color="auto" w:fill="FFFFFF"/>
        </w:rPr>
      </w:pPr>
      <w:r>
        <w:br/>
      </w:r>
      <w:r>
        <w:rPr>
          <w:rFonts w:ascii="Segoe UI" w:hAnsi="Segoe UI" w:cs="Segoe UI"/>
          <w:color w:val="0D0D0D"/>
          <w:shd w:val="clear" w:color="auto" w:fill="FFFFFF"/>
        </w:rPr>
        <w:t>En résumé, la gestion actuelle de la maintenance dans le secteur textile souffre de lacunes importantes en matière de données fragmentées, de suivi insuffisant, de planification peu efficace des interventions, d'utilisation suboptimale des ressources et d'analyse limitée des performances. Ces défauts ont un impact négatif sur la qualité, l'efficacité et la rentabilité des opérations de maintenance, justifiant ainsi le besoin impérieux d'une solution moderne et intégrée comme notre proposition de GMAO sur mesure.</w:t>
      </w:r>
    </w:p>
    <w:p w:rsidR="00E75D47" w:rsidRDefault="00E75D47" w:rsidP="00156E1F">
      <w:pPr>
        <w:ind w:left="1656"/>
        <w:rPr>
          <w:rFonts w:ascii="Segoe UI" w:hAnsi="Segoe UI" w:cs="Segoe UI"/>
          <w:color w:val="0D0D0D"/>
          <w:sz w:val="28"/>
          <w:szCs w:val="28"/>
          <w:shd w:val="clear" w:color="auto" w:fill="FFFFFF"/>
        </w:rPr>
      </w:pPr>
    </w:p>
    <w:p w:rsidR="00E75D47" w:rsidRDefault="00E75D47" w:rsidP="00156E1F">
      <w:pPr>
        <w:ind w:left="1656"/>
        <w:rPr>
          <w:rFonts w:ascii="Segoe UI" w:hAnsi="Segoe UI" w:cs="Segoe UI"/>
          <w:color w:val="0D0D0D"/>
          <w:sz w:val="28"/>
          <w:szCs w:val="28"/>
          <w:shd w:val="clear" w:color="auto" w:fill="FFFFFF"/>
        </w:rPr>
      </w:pPr>
    </w:p>
    <w:p w:rsidR="00E75D47" w:rsidRPr="00156E1F" w:rsidRDefault="00E75D47" w:rsidP="00156E1F">
      <w:pPr>
        <w:ind w:left="1656"/>
        <w:rPr>
          <w:rFonts w:ascii="Segoe UI" w:hAnsi="Segoe UI" w:cs="Segoe UI"/>
          <w:color w:val="0D0D0D"/>
          <w:sz w:val="28"/>
          <w:szCs w:val="28"/>
          <w:shd w:val="clear" w:color="auto" w:fill="FFFFFF"/>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Solution proposée</w:t>
      </w:r>
      <w:r>
        <w:rPr>
          <w:rFonts w:ascii="Segoe UI" w:hAnsi="Segoe UI" w:cs="Segoe UI"/>
          <w:color w:val="0D0D0D"/>
          <w:sz w:val="28"/>
          <w:szCs w:val="28"/>
          <w:shd w:val="clear" w:color="auto" w:fill="FFFFFF"/>
        </w:rPr>
        <w:t> :</w:t>
      </w:r>
    </w:p>
    <w:p w:rsidR="00156E1F" w:rsidRDefault="00E75D47" w:rsidP="00156E1F">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De plus, en développant sa propre solution de GMAO sur mesure, Diva Software pourra personnaliser un outil de gestion de maintenance en fonction de ses besoins spécifiques. Elle pourra ajouter des fonctionnalités sur mesure pour répondre aux exigences particulières de son secteur d'activité et des processus de suivi de maintenance spécifiques à la société. Cette flexibilité accrue permettra à Diva Software d'adapter l'outil à ses spécificités de processus de gestion de maintenance et d'améliorer l'expérience utilisateur de son équipe. L’affectation des tâches aux différents acteurs, techniciens et responsables de maintenance, est assurée de manière centralisée par l’administrateur. Le suivi des états des interventions de maintenance est plus adapté aux besoins de la société. La classification des équipements est assurée pour chaque projet ainsi que leurs détails de réalisation comme la date de début, de fin, les membres de l’équipe, le budget, etc. Des recherches personnalisées sur un équipement donné peuvent fournir des informations détaillées sur ses interventions avec la société. Le suivi des tâches est assuré selon leurs états : Tâches en cours, terminées, à planifier et en retard.</w:t>
      </w:r>
    </w:p>
    <w:p w:rsidR="00E75D47" w:rsidRPr="00156E1F" w:rsidRDefault="00E75D47" w:rsidP="00156E1F">
      <w:pPr>
        <w:pStyle w:val="ListParagraph"/>
        <w:ind w:left="1296"/>
        <w:rPr>
          <w:rFonts w:ascii="Segoe UI" w:hAnsi="Segoe UI" w:cs="Segoe UI"/>
          <w:color w:val="0D0D0D"/>
          <w:sz w:val="28"/>
          <w:szCs w:val="28"/>
          <w:shd w:val="clear" w:color="auto" w:fill="FFFFFF"/>
        </w:rPr>
      </w:pPr>
    </w:p>
    <w:p w:rsidR="00005A42" w:rsidRPr="008459D6" w:rsidRDefault="00005A42" w:rsidP="008459D6">
      <w:pPr>
        <w:pStyle w:val="ListParagraph"/>
        <w:numPr>
          <w:ilvl w:val="0"/>
          <w:numId w:val="3"/>
        </w:numPr>
        <w:rPr>
          <w:rFonts w:ascii="Segoe UI" w:hAnsi="Segoe UI" w:cs="Segoe UI"/>
          <w:color w:val="0D0D0D"/>
          <w:sz w:val="28"/>
          <w:szCs w:val="28"/>
          <w:shd w:val="clear" w:color="auto" w:fill="FFFFFF"/>
        </w:rPr>
      </w:pPr>
      <w:r w:rsidRPr="008459D6">
        <w:rPr>
          <w:rFonts w:ascii="Segoe UI" w:hAnsi="Segoe UI" w:cs="Segoe UI"/>
          <w:color w:val="0D0D0D"/>
          <w:sz w:val="28"/>
          <w:szCs w:val="28"/>
          <w:shd w:val="clear" w:color="auto" w:fill="FFFFFF"/>
        </w:rPr>
        <w:t>Conclusion</w:t>
      </w:r>
      <w:r w:rsidR="009120E5" w:rsidRPr="008459D6">
        <w:rPr>
          <w:rFonts w:ascii="Segoe UI" w:hAnsi="Segoe UI" w:cs="Segoe UI"/>
          <w:color w:val="0D0D0D"/>
          <w:sz w:val="28"/>
          <w:szCs w:val="28"/>
          <w:shd w:val="clear" w:color="auto" w:fill="FFFFFF"/>
        </w:rPr>
        <w:t> :</w:t>
      </w:r>
    </w:p>
    <w:p w:rsidR="00311084" w:rsidRPr="00311084" w:rsidRDefault="00005A42" w:rsidP="00005A42">
      <w:pPr>
        <w:ind w:left="1296" w:firstLine="60"/>
        <w:rPr>
          <w:rFonts w:ascii="Segoe UI" w:hAnsi="Segoe UI" w:cs="Segoe UI"/>
          <w:color w:val="0D0D0D"/>
          <w:shd w:val="clear" w:color="auto" w:fill="FFFFFF"/>
        </w:rPr>
      </w:pPr>
      <w:r w:rsidRPr="00005A42">
        <w:rPr>
          <w:rFonts w:ascii="Segoe UI" w:hAnsi="Segoe UI" w:cs="Segoe UI"/>
          <w:color w:val="0D0D0D"/>
          <w:shd w:val="clear" w:color="auto" w:fill="FFFFFF"/>
        </w:rPr>
        <w:t>Dans ce chapitre, nous avons présenté le cadre général de projet. Nous avons fait l’étude et</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l’analyse de l’existant pour pouvoir proposer une solution sous forme d’une application web</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qui couvre les limites des projets similaires. Dans le deuxième chapitre, nous allons faire la</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spécification des besoins fonctionnels et non fonctionnels ainsi que le Framework agile suivi.</w:t>
      </w:r>
    </w:p>
    <w:p w:rsidR="00311084" w:rsidRDefault="00311084" w:rsidP="00AD1289">
      <w:pPr>
        <w:pStyle w:val="ListParagraph"/>
        <w:ind w:left="1296"/>
        <w:rPr>
          <w:rFonts w:ascii="Segoe UI" w:hAnsi="Segoe UI" w:cs="Segoe UI"/>
          <w:color w:val="0D0D0D"/>
          <w:shd w:val="clear" w:color="auto" w:fill="FFFFFF"/>
        </w:rPr>
      </w:pPr>
    </w:p>
    <w:p w:rsidR="00311084" w:rsidRDefault="00311084" w:rsidP="00311084">
      <w:pPr>
        <w:pStyle w:val="ListParagraph"/>
        <w:ind w:left="1296"/>
        <w:jc w:val="center"/>
        <w:rPr>
          <w:rFonts w:ascii="Segoe UI" w:hAnsi="Segoe UI" w:cs="Segoe UI"/>
          <w:sz w:val="28"/>
          <w:szCs w:val="28"/>
        </w:rPr>
      </w:pPr>
    </w:p>
    <w:p w:rsidR="00311084" w:rsidRDefault="00311084" w:rsidP="00311084">
      <w:pPr>
        <w:pStyle w:val="ListParagraph"/>
        <w:ind w:left="1296"/>
        <w:jc w:val="center"/>
        <w:rPr>
          <w:rFonts w:ascii="Segoe UI" w:hAnsi="Segoe UI" w:cs="Segoe UI"/>
          <w:sz w:val="28"/>
          <w:szCs w:val="28"/>
        </w:rPr>
      </w:pPr>
    </w:p>
    <w:p w:rsidR="007A203F" w:rsidRDefault="007A203F">
      <w:pPr>
        <w:rPr>
          <w:rFonts w:ascii="Segoe UI" w:hAnsi="Segoe UI" w:cs="Segoe UI"/>
          <w:sz w:val="28"/>
          <w:szCs w:val="28"/>
        </w:rPr>
      </w:pPr>
      <w:r>
        <w:rPr>
          <w:rFonts w:ascii="Segoe UI" w:hAnsi="Segoe UI" w:cs="Segoe UI"/>
          <w:sz w:val="28"/>
          <w:szCs w:val="28"/>
        </w:rPr>
        <w:br w:type="page"/>
      </w:r>
    </w:p>
    <w:p w:rsidR="00311084" w:rsidRDefault="007A203F" w:rsidP="00311084">
      <w:pPr>
        <w:rPr>
          <w:rFonts w:ascii="Segoe UI" w:hAnsi="Segoe UI" w:cs="Segoe UI"/>
          <w:sz w:val="28"/>
          <w:szCs w:val="28"/>
        </w:rPr>
      </w:pPr>
      <w:r>
        <w:rPr>
          <w:rFonts w:ascii="Segoe UI" w:hAnsi="Segoe UI" w:cs="Segoe UI"/>
          <w:sz w:val="28"/>
          <w:szCs w:val="28"/>
        </w:rPr>
        <w:lastRenderedPageBreak/>
        <w:t>Chapitre2 :</w:t>
      </w:r>
      <w:r w:rsidRPr="007A203F">
        <w:t xml:space="preserve"> </w:t>
      </w:r>
      <w:r w:rsidRPr="007A203F">
        <w:rPr>
          <w:rFonts w:ascii="Segoe UI" w:hAnsi="Segoe UI" w:cs="Segoe UI"/>
          <w:sz w:val="28"/>
          <w:szCs w:val="28"/>
        </w:rPr>
        <w:t>Spécification des besoins et pilotage du projet avec Scrum</w:t>
      </w:r>
    </w:p>
    <w:p w:rsidR="008459D6" w:rsidRDefault="008459D6" w:rsidP="008459D6">
      <w:pPr>
        <w:pStyle w:val="ListParagraph"/>
        <w:numPr>
          <w:ilvl w:val="0"/>
          <w:numId w:val="28"/>
        </w:numPr>
        <w:rPr>
          <w:rFonts w:ascii="Segoe UI" w:hAnsi="Segoe UI" w:cs="Segoe UI"/>
          <w:sz w:val="28"/>
          <w:szCs w:val="28"/>
        </w:rPr>
      </w:pPr>
      <w:r>
        <w:rPr>
          <w:rFonts w:ascii="Segoe UI" w:hAnsi="Segoe UI" w:cs="Segoe UI"/>
          <w:sz w:val="28"/>
          <w:szCs w:val="28"/>
        </w:rPr>
        <w:t>Introduction :</w:t>
      </w:r>
    </w:p>
    <w:p w:rsidR="008459D6" w:rsidRDefault="008459D6" w:rsidP="008459D6">
      <w:pPr>
        <w:pStyle w:val="ListParagraph"/>
        <w:ind w:left="1080"/>
        <w:rPr>
          <w:rFonts w:ascii="Segoe UI" w:hAnsi="Segoe UI" w:cs="Segoe UI"/>
          <w:sz w:val="28"/>
          <w:szCs w:val="28"/>
        </w:rPr>
      </w:pPr>
    </w:p>
    <w:p w:rsidR="008459D6" w:rsidRDefault="008459D6" w:rsidP="008459D6">
      <w:pPr>
        <w:pStyle w:val="ListParagraph"/>
        <w:numPr>
          <w:ilvl w:val="0"/>
          <w:numId w:val="29"/>
        </w:numPr>
        <w:rPr>
          <w:rFonts w:ascii="Segoe UI" w:hAnsi="Segoe UI" w:cs="Segoe UI"/>
          <w:sz w:val="28"/>
          <w:szCs w:val="28"/>
        </w:rPr>
      </w:pPr>
      <w:r w:rsidRPr="008459D6">
        <w:rPr>
          <w:rFonts w:ascii="Segoe UI" w:hAnsi="Segoe UI" w:cs="Segoe UI"/>
          <w:sz w:val="28"/>
          <w:szCs w:val="28"/>
        </w:rPr>
        <w:t>Identification des acteurs</w:t>
      </w:r>
      <w:r>
        <w:rPr>
          <w:rFonts w:ascii="Segoe UI" w:hAnsi="Segoe UI" w:cs="Segoe UI"/>
          <w:sz w:val="28"/>
          <w:szCs w:val="28"/>
        </w:rPr>
        <w:t> :</w:t>
      </w:r>
    </w:p>
    <w:p w:rsidR="008459D6" w:rsidRDefault="008459D6" w:rsidP="008459D6">
      <w:pPr>
        <w:pStyle w:val="ListParagraph"/>
        <w:ind w:left="1440"/>
        <w:rPr>
          <w:rFonts w:ascii="Segoe UI" w:hAnsi="Segoe UI" w:cs="Segoe UI"/>
        </w:rPr>
      </w:pPr>
      <w:r w:rsidRPr="008459D6">
        <w:rPr>
          <w:rFonts w:ascii="Segoe UI" w:hAnsi="Segoe UI" w:cs="Segoe UI"/>
        </w:rPr>
        <w:t>Un acteur dans une application est une entité externe qui interagit avec le système</w:t>
      </w:r>
      <w:r>
        <w:rPr>
          <w:rFonts w:ascii="Segoe UI" w:hAnsi="Segoe UI" w:cs="Segoe UI"/>
        </w:rPr>
        <w:t xml:space="preserve"> [1].</w:t>
      </w:r>
    </w:p>
    <w:p w:rsidR="008459D6" w:rsidRDefault="008459D6" w:rsidP="008459D6">
      <w:pPr>
        <w:pStyle w:val="ListParagraph"/>
        <w:ind w:left="1440"/>
        <w:rPr>
          <w:rFonts w:ascii="Segoe UI" w:hAnsi="Segoe UI" w:cs="Segoe UI"/>
        </w:rPr>
      </w:pPr>
      <w:r w:rsidRPr="008459D6">
        <w:rPr>
          <w:rFonts w:ascii="Segoe UI" w:hAnsi="Segoe UI" w:cs="Segoe UI"/>
        </w:rPr>
        <w:t>Les trois</w:t>
      </w:r>
      <w:r>
        <w:rPr>
          <w:rFonts w:ascii="Segoe UI" w:hAnsi="Segoe UI" w:cs="Segoe UI"/>
        </w:rPr>
        <w:t xml:space="preserve"> </w:t>
      </w:r>
      <w:r w:rsidRPr="008459D6">
        <w:rPr>
          <w:rFonts w:ascii="Segoe UI" w:hAnsi="Segoe UI" w:cs="Segoe UI"/>
        </w:rPr>
        <w:t xml:space="preserve">types d’acteurs de l’Application de gestion de </w:t>
      </w:r>
      <w:r>
        <w:rPr>
          <w:rFonts w:ascii="Segoe UI" w:hAnsi="Segoe UI" w:cs="Segoe UI"/>
        </w:rPr>
        <w:t>maintenance assisté par un ordinateur</w:t>
      </w:r>
      <w:r w:rsidRPr="008459D6">
        <w:rPr>
          <w:rFonts w:ascii="Segoe UI" w:hAnsi="Segoe UI" w:cs="Segoe UI"/>
        </w:rPr>
        <w:t xml:space="preserve"> que nous proposons sont les suivants :</w:t>
      </w:r>
    </w:p>
    <w:p w:rsidR="008459D6" w:rsidRDefault="008459D6" w:rsidP="008459D6">
      <w:pPr>
        <w:pStyle w:val="ListParagraph"/>
        <w:ind w:left="1440"/>
        <w:rPr>
          <w:rFonts w:ascii="Segoe UI" w:hAnsi="Segoe UI" w:cs="Segoe UI"/>
        </w:rPr>
      </w:pPr>
    </w:p>
    <w:p w:rsidR="008459D6" w:rsidRDefault="008459D6" w:rsidP="008459D6">
      <w:pPr>
        <w:pStyle w:val="ListParagraph"/>
        <w:numPr>
          <w:ilvl w:val="0"/>
          <w:numId w:val="30"/>
        </w:numPr>
        <w:rPr>
          <w:rFonts w:ascii="Segoe UI" w:hAnsi="Segoe UI" w:cs="Segoe UI"/>
        </w:rPr>
      </w:pPr>
      <w:r>
        <w:rPr>
          <w:rFonts w:ascii="Segoe UI" w:hAnsi="Segoe UI" w:cs="Segoe UI"/>
        </w:rPr>
        <w:t>Administrateur :</w:t>
      </w:r>
    </w:p>
    <w:p w:rsidR="008459D6" w:rsidRDefault="008459D6" w:rsidP="008459D6">
      <w:pPr>
        <w:pStyle w:val="ListParagraph"/>
        <w:numPr>
          <w:ilvl w:val="0"/>
          <w:numId w:val="30"/>
        </w:numPr>
        <w:rPr>
          <w:rFonts w:ascii="Segoe UI" w:hAnsi="Segoe UI" w:cs="Segoe UI"/>
        </w:rPr>
      </w:pPr>
      <w:r>
        <w:rPr>
          <w:rFonts w:ascii="Segoe UI" w:hAnsi="Segoe UI" w:cs="Segoe UI"/>
        </w:rPr>
        <w:t>Technicien :</w:t>
      </w:r>
    </w:p>
    <w:p w:rsidR="008459D6" w:rsidRDefault="008459D6" w:rsidP="008459D6">
      <w:pPr>
        <w:pStyle w:val="ListParagraph"/>
        <w:numPr>
          <w:ilvl w:val="0"/>
          <w:numId w:val="30"/>
        </w:numPr>
        <w:rPr>
          <w:rFonts w:ascii="Segoe UI" w:hAnsi="Segoe UI" w:cs="Segoe UI"/>
        </w:rPr>
      </w:pPr>
      <w:r>
        <w:rPr>
          <w:rFonts w:ascii="Segoe UI" w:hAnsi="Segoe UI" w:cs="Segoe UI"/>
        </w:rPr>
        <w:t>Manager :</w:t>
      </w:r>
    </w:p>
    <w:p w:rsidR="008459D6" w:rsidRDefault="008459D6" w:rsidP="008459D6">
      <w:pPr>
        <w:pStyle w:val="ListParagraph"/>
        <w:ind w:left="1800"/>
        <w:rPr>
          <w:rFonts w:ascii="Segoe UI" w:hAnsi="Segoe UI" w:cs="Segoe UI"/>
        </w:rPr>
      </w:pPr>
    </w:p>
    <w:p w:rsidR="008459D6" w:rsidRDefault="008459D6" w:rsidP="008459D6">
      <w:pPr>
        <w:pStyle w:val="ListParagraph"/>
        <w:numPr>
          <w:ilvl w:val="0"/>
          <w:numId w:val="28"/>
        </w:numPr>
        <w:rPr>
          <w:rFonts w:ascii="Segoe UI" w:hAnsi="Segoe UI" w:cs="Segoe UI"/>
        </w:rPr>
      </w:pPr>
      <w:r w:rsidRPr="008459D6">
        <w:rPr>
          <w:rFonts w:ascii="Segoe UI" w:hAnsi="Segoe UI" w:cs="Segoe UI"/>
        </w:rPr>
        <w:t xml:space="preserve"> Spécification des besoins</w:t>
      </w:r>
      <w:r>
        <w:rPr>
          <w:rFonts w:ascii="Segoe UI" w:hAnsi="Segoe UI" w:cs="Segoe UI"/>
        </w:rPr>
        <w:t> :</w:t>
      </w:r>
    </w:p>
    <w:p w:rsidR="008459D6" w:rsidRDefault="008459D6" w:rsidP="008459D6">
      <w:pPr>
        <w:pStyle w:val="ListParagraph"/>
        <w:numPr>
          <w:ilvl w:val="0"/>
          <w:numId w:val="5"/>
        </w:numPr>
        <w:rPr>
          <w:rFonts w:ascii="Segoe UI" w:hAnsi="Segoe UI" w:cs="Segoe UI"/>
        </w:rPr>
      </w:pPr>
      <w:r w:rsidRPr="008459D6">
        <w:rPr>
          <w:rFonts w:ascii="Segoe UI" w:hAnsi="Segoe UI" w:cs="Segoe UI"/>
        </w:rPr>
        <w:t>Environnement de développement</w:t>
      </w:r>
    </w:p>
    <w:p w:rsidR="008459D6" w:rsidRDefault="00BB0CE0" w:rsidP="008459D6">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 xml:space="preserve">L'environnement de développement fait référence à l'ensemble des outils, des ressources et des configurations utilisés pour concevoir, coder, tester et déployer des logiciels. Cela inclut l'environnement logiciel ainsi que les technologies et langages </w:t>
      </w:r>
      <w:proofErr w:type="gramStart"/>
      <w:r>
        <w:rPr>
          <w:rFonts w:ascii="Segoe UI" w:hAnsi="Segoe UI" w:cs="Segoe UI"/>
          <w:color w:val="0D0D0D"/>
          <w:shd w:val="clear" w:color="auto" w:fill="FFFFFF"/>
        </w:rPr>
        <w:t>utilisés .</w:t>
      </w:r>
      <w:proofErr w:type="gramEnd"/>
    </w:p>
    <w:p w:rsidR="00BB0CE0" w:rsidRDefault="00BB0CE0" w:rsidP="008459D6">
      <w:pPr>
        <w:pStyle w:val="ListParagraph"/>
        <w:ind w:left="1296"/>
        <w:rPr>
          <w:rFonts w:ascii="Segoe UI" w:hAnsi="Segoe UI" w:cs="Segoe UI"/>
          <w:color w:val="0D0D0D"/>
          <w:shd w:val="clear" w:color="auto" w:fill="FFFFFF"/>
        </w:rPr>
      </w:pPr>
    </w:p>
    <w:p w:rsidR="00BB0CE0" w:rsidRDefault="00BB0CE0" w:rsidP="00BB0CE0">
      <w:pPr>
        <w:pStyle w:val="ListParagraph"/>
        <w:numPr>
          <w:ilvl w:val="1"/>
          <w:numId w:val="5"/>
        </w:numPr>
        <w:rPr>
          <w:rFonts w:ascii="Segoe UI" w:hAnsi="Segoe UI" w:cs="Segoe UI"/>
        </w:rPr>
      </w:pPr>
      <w:r w:rsidRPr="00BB0CE0">
        <w:rPr>
          <w:rFonts w:ascii="Segoe UI" w:hAnsi="Segoe UI" w:cs="Segoe UI"/>
        </w:rPr>
        <w:t>Outils de conception</w:t>
      </w:r>
      <w:r>
        <w:rPr>
          <w:rFonts w:ascii="Segoe UI" w:hAnsi="Segoe UI" w:cs="Segoe UI"/>
        </w:rPr>
        <w:t> :</w:t>
      </w:r>
    </w:p>
    <w:p w:rsidR="00BB0CE0" w:rsidRDefault="00BB0CE0" w:rsidP="00BB0CE0">
      <w:pPr>
        <w:pStyle w:val="ListParagraph"/>
        <w:ind w:left="1296"/>
        <w:rPr>
          <w:rFonts w:ascii="Segoe UI" w:hAnsi="Segoe UI" w:cs="Segoe UI"/>
        </w:rPr>
      </w:pPr>
    </w:p>
    <w:tbl>
      <w:tblPr>
        <w:tblStyle w:val="TableGrid"/>
        <w:tblW w:w="8141" w:type="dxa"/>
        <w:tblInd w:w="1296" w:type="dxa"/>
        <w:tblLook w:val="04A0" w:firstRow="1" w:lastRow="0" w:firstColumn="1" w:lastColumn="0" w:noHBand="0" w:noVBand="1"/>
      </w:tblPr>
      <w:tblGrid>
        <w:gridCol w:w="4018"/>
        <w:gridCol w:w="4123"/>
      </w:tblGrid>
      <w:tr w:rsidR="00BB0CE0" w:rsidTr="00BB0CE0">
        <w:trPr>
          <w:trHeight w:val="617"/>
        </w:trPr>
        <w:tc>
          <w:tcPr>
            <w:tcW w:w="4018" w:type="dxa"/>
          </w:tcPr>
          <w:p w:rsidR="00BB0CE0" w:rsidRPr="00BB0CE0" w:rsidRDefault="00BB0CE0" w:rsidP="00BB0CE0">
            <w:pPr>
              <w:pStyle w:val="ListParagraph"/>
              <w:ind w:left="0"/>
              <w:jc w:val="center"/>
              <w:rPr>
                <w:rFonts w:ascii="Segoe UI" w:hAnsi="Segoe UI" w:cs="Segoe UI"/>
                <w:color w:val="000000" w:themeColor="text1"/>
              </w:rPr>
            </w:pPr>
            <w:r w:rsidRPr="00BB0CE0">
              <w:rPr>
                <w:rFonts w:ascii="Segoe UI" w:hAnsi="Segoe UI" w:cs="Segoe UI"/>
                <w:color w:val="000000" w:themeColor="text1"/>
              </w:rPr>
              <w:t>Outils</w:t>
            </w:r>
          </w:p>
        </w:tc>
        <w:tc>
          <w:tcPr>
            <w:tcW w:w="4123" w:type="dxa"/>
          </w:tcPr>
          <w:p w:rsidR="00BB0CE0" w:rsidRDefault="00BB0CE0" w:rsidP="00BB0CE0">
            <w:pPr>
              <w:pStyle w:val="ListParagraph"/>
              <w:ind w:left="0"/>
              <w:jc w:val="center"/>
              <w:rPr>
                <w:rFonts w:ascii="Segoe UI" w:hAnsi="Segoe UI" w:cs="Segoe UI"/>
              </w:rPr>
            </w:pPr>
            <w:r>
              <w:rPr>
                <w:rFonts w:ascii="Segoe UI" w:hAnsi="Segoe UI" w:cs="Segoe UI"/>
              </w:rPr>
              <w:t>Description</w:t>
            </w:r>
          </w:p>
        </w:tc>
      </w:tr>
      <w:tr w:rsidR="00BB0CE0" w:rsidTr="00BB0CE0">
        <w:trPr>
          <w:trHeight w:val="617"/>
        </w:trPr>
        <w:tc>
          <w:tcPr>
            <w:tcW w:w="4018" w:type="dxa"/>
          </w:tcPr>
          <w:p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 xml:space="preserve">Visual </w:t>
            </w:r>
            <w:proofErr w:type="spellStart"/>
            <w:r w:rsidRPr="00956B68">
              <w:rPr>
                <w:rFonts w:ascii="Segoe UI" w:hAnsi="Segoe UI" w:cs="Segoe UI"/>
                <w:b/>
                <w:color w:val="000000" w:themeColor="text1"/>
              </w:rPr>
              <w:t>paradigm</w:t>
            </w:r>
            <w:proofErr w:type="spellEnd"/>
          </w:p>
          <w:p w:rsidR="00BB0CE0" w:rsidRDefault="00BB0CE0"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552450" cy="554342"/>
                  <wp:effectExtent l="0" t="0" r="0" b="0"/>
                  <wp:docPr id="3" name="Picture 3" descr="vis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592760" cy="594790"/>
                          </a:xfrm>
                          <a:prstGeom prst="rect">
                            <a:avLst/>
                          </a:prstGeom>
                        </pic:spPr>
                      </pic:pic>
                    </a:graphicData>
                  </a:graphic>
                </wp:inline>
              </w:drawing>
            </w:r>
          </w:p>
          <w:p w:rsidR="00956B68" w:rsidRPr="00BB0CE0" w:rsidRDefault="00956B68" w:rsidP="00BB0CE0">
            <w:pPr>
              <w:pStyle w:val="ListParagraph"/>
              <w:ind w:left="0"/>
              <w:rPr>
                <w:rFonts w:ascii="Segoe UI" w:hAnsi="Segoe UI" w:cs="Segoe UI"/>
                <w:color w:val="000000" w:themeColor="text1"/>
              </w:rPr>
            </w:pPr>
          </w:p>
        </w:tc>
        <w:tc>
          <w:tcPr>
            <w:tcW w:w="4123" w:type="dxa"/>
          </w:tcPr>
          <w:p w:rsidR="00BB0CE0" w:rsidRDefault="00BB0CE0" w:rsidP="00BB0CE0">
            <w:pPr>
              <w:pStyle w:val="ListParagraph"/>
              <w:ind w:left="0"/>
              <w:rPr>
                <w:rFonts w:ascii="Segoe UI" w:hAnsi="Segoe UI" w:cs="Segoe UI"/>
              </w:rPr>
            </w:pPr>
          </w:p>
        </w:tc>
      </w:tr>
      <w:tr w:rsidR="00BB0CE0" w:rsidTr="00BB0CE0">
        <w:trPr>
          <w:trHeight w:val="617"/>
        </w:trPr>
        <w:tc>
          <w:tcPr>
            <w:tcW w:w="4018" w:type="dxa"/>
          </w:tcPr>
          <w:p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Microsoft Word</w:t>
            </w:r>
          </w:p>
          <w:p w:rsidR="00BB0CE0" w:rsidRPr="00BB0CE0" w:rsidRDefault="00956B68"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695325"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logo-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tc>
        <w:tc>
          <w:tcPr>
            <w:tcW w:w="4123" w:type="dxa"/>
          </w:tcPr>
          <w:p w:rsidR="00BB0CE0" w:rsidRDefault="00BB0CE0" w:rsidP="00BB0CE0">
            <w:pPr>
              <w:pStyle w:val="ListParagraph"/>
              <w:ind w:left="0"/>
              <w:rPr>
                <w:rFonts w:ascii="Segoe UI" w:hAnsi="Segoe UI" w:cs="Segoe UI"/>
              </w:rPr>
            </w:pPr>
          </w:p>
        </w:tc>
      </w:tr>
    </w:tbl>
    <w:p w:rsidR="00BB0CE0" w:rsidRDefault="00BB0CE0"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BB0CE0" w:rsidRDefault="00956B68" w:rsidP="00956B68">
      <w:pPr>
        <w:pStyle w:val="ListParagraph"/>
        <w:numPr>
          <w:ilvl w:val="1"/>
          <w:numId w:val="5"/>
        </w:numPr>
        <w:rPr>
          <w:rFonts w:ascii="Segoe UI" w:hAnsi="Segoe UI" w:cs="Segoe UI"/>
        </w:rPr>
      </w:pPr>
      <w:r w:rsidRPr="00956B68">
        <w:rPr>
          <w:rFonts w:ascii="Segoe UI" w:hAnsi="Segoe UI" w:cs="Segoe UI"/>
        </w:rPr>
        <w:lastRenderedPageBreak/>
        <w:t>Outils de développement</w:t>
      </w:r>
      <w:r>
        <w:rPr>
          <w:rFonts w:ascii="Segoe UI" w:hAnsi="Segoe UI" w:cs="Segoe UI"/>
        </w:rPr>
        <w:t> :</w:t>
      </w:r>
    </w:p>
    <w:p w:rsidR="00CA0F6D" w:rsidRDefault="00CA0F6D" w:rsidP="00CA0F6D">
      <w:pPr>
        <w:pStyle w:val="ListParagraph"/>
        <w:ind w:left="1296"/>
        <w:rPr>
          <w:rFonts w:ascii="Segoe UI" w:hAnsi="Segoe UI" w:cs="Segoe UI"/>
        </w:rPr>
      </w:pPr>
    </w:p>
    <w:tbl>
      <w:tblPr>
        <w:tblStyle w:val="TableGrid"/>
        <w:tblW w:w="0" w:type="auto"/>
        <w:tblInd w:w="1296" w:type="dxa"/>
        <w:tblLook w:val="04A0" w:firstRow="1" w:lastRow="0" w:firstColumn="1" w:lastColumn="0" w:noHBand="0" w:noVBand="1"/>
      </w:tblPr>
      <w:tblGrid>
        <w:gridCol w:w="3863"/>
        <w:gridCol w:w="3903"/>
      </w:tblGrid>
      <w:tr w:rsidR="00CA0F6D" w:rsidTr="00956B68">
        <w:trPr>
          <w:trHeight w:val="594"/>
        </w:trPr>
        <w:tc>
          <w:tcPr>
            <w:tcW w:w="4531" w:type="dxa"/>
          </w:tcPr>
          <w:p w:rsidR="00956B68" w:rsidRDefault="00956B68" w:rsidP="00956B68">
            <w:pPr>
              <w:pStyle w:val="ListParagraph"/>
              <w:ind w:left="0"/>
              <w:jc w:val="center"/>
              <w:rPr>
                <w:rFonts w:ascii="Segoe UI" w:hAnsi="Segoe UI" w:cs="Segoe UI"/>
              </w:rPr>
            </w:pPr>
            <w:r>
              <w:rPr>
                <w:rFonts w:ascii="Segoe UI" w:hAnsi="Segoe UI" w:cs="Segoe UI"/>
              </w:rPr>
              <w:t>Outils</w:t>
            </w:r>
          </w:p>
        </w:tc>
        <w:tc>
          <w:tcPr>
            <w:tcW w:w="4531" w:type="dxa"/>
          </w:tcPr>
          <w:p w:rsidR="00956B68" w:rsidRDefault="00956B68" w:rsidP="00956B68">
            <w:pPr>
              <w:pStyle w:val="ListParagraph"/>
              <w:ind w:left="0"/>
              <w:jc w:val="center"/>
              <w:rPr>
                <w:rFonts w:ascii="Segoe UI" w:hAnsi="Segoe UI" w:cs="Segoe UI"/>
              </w:rPr>
            </w:pPr>
            <w:r>
              <w:rPr>
                <w:rFonts w:ascii="Segoe UI" w:hAnsi="Segoe UI" w:cs="Segoe UI"/>
              </w:rPr>
              <w:t>Description</w:t>
            </w:r>
          </w:p>
        </w:tc>
      </w:tr>
      <w:tr w:rsidR="00CA0F6D" w:rsidTr="00956B68">
        <w:tc>
          <w:tcPr>
            <w:tcW w:w="4531" w:type="dxa"/>
          </w:tcPr>
          <w:p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HTML</w:t>
            </w:r>
            <w:r>
              <w:rPr>
                <w:rFonts w:ascii="Segoe UI" w:hAnsi="Segoe UI" w:cs="Segoe UI"/>
                <w:b/>
              </w:rPr>
              <w:t xml:space="preserve"> 5</w:t>
            </w:r>
          </w:p>
          <w:p w:rsidR="00CA0F6D"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14:anchorId="2FA005CA" wp14:editId="290AD7F2">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rsidR="00CA0F6D" w:rsidRDefault="00CA0F6D" w:rsidP="00CA0F6D">
            <w:pPr>
              <w:pStyle w:val="ListParagraph"/>
              <w:ind w:left="0"/>
              <w:jc w:val="center"/>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CSS3</w:t>
            </w:r>
          </w:p>
          <w:p w:rsidR="00956B68"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extent cx="432088" cy="60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444156" cy="626626"/>
                          </a:xfrm>
                          <a:prstGeom prst="rect">
                            <a:avLst/>
                          </a:prstGeom>
                        </pic:spPr>
                      </pic:pic>
                    </a:graphicData>
                  </a:graphic>
                </wp:inline>
              </w:drawing>
            </w:r>
          </w:p>
          <w:p w:rsidR="00CA0F6D" w:rsidRDefault="00CA0F6D" w:rsidP="00CA0F6D">
            <w:pPr>
              <w:pStyle w:val="ListParagraph"/>
              <w:ind w:left="0"/>
              <w:jc w:val="center"/>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bl>
    <w:p w:rsidR="00956B68" w:rsidRPr="008459D6" w:rsidRDefault="00956B68" w:rsidP="00956B68">
      <w:pPr>
        <w:pStyle w:val="ListParagraph"/>
        <w:ind w:left="1296"/>
        <w:rPr>
          <w:rFonts w:ascii="Segoe UI" w:hAnsi="Segoe UI" w:cs="Segoe UI"/>
        </w:rPr>
      </w:pPr>
    </w:p>
    <w:sectPr w:rsidR="00956B68" w:rsidRPr="008459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304" w:rsidRDefault="00E57304" w:rsidP="0017322E">
      <w:pPr>
        <w:spacing w:after="0" w:line="240" w:lineRule="auto"/>
      </w:pPr>
      <w:r>
        <w:separator/>
      </w:r>
    </w:p>
  </w:endnote>
  <w:endnote w:type="continuationSeparator" w:id="0">
    <w:p w:rsidR="00E57304" w:rsidRDefault="00E57304" w:rsidP="0017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304" w:rsidRDefault="00E57304" w:rsidP="0017322E">
      <w:pPr>
        <w:spacing w:after="0" w:line="240" w:lineRule="auto"/>
      </w:pPr>
      <w:r>
        <w:separator/>
      </w:r>
    </w:p>
  </w:footnote>
  <w:footnote w:type="continuationSeparator" w:id="0">
    <w:p w:rsidR="00E57304" w:rsidRDefault="00E57304" w:rsidP="00173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472"/>
    <w:multiLevelType w:val="hybridMultilevel"/>
    <w:tmpl w:val="B19C1E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12185"/>
    <w:multiLevelType w:val="hybridMultilevel"/>
    <w:tmpl w:val="6780374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 w15:restartNumberingAfterBreak="0">
    <w:nsid w:val="0F12537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25049E"/>
    <w:multiLevelType w:val="hybridMultilevel"/>
    <w:tmpl w:val="B574A052"/>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4" w15:restartNumberingAfterBreak="0">
    <w:nsid w:val="16FE545D"/>
    <w:multiLevelType w:val="hybridMultilevel"/>
    <w:tmpl w:val="965E3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11AED"/>
    <w:multiLevelType w:val="hybridMultilevel"/>
    <w:tmpl w:val="6E46F37A"/>
    <w:lvl w:ilvl="0" w:tplc="040C000B">
      <w:start w:val="1"/>
      <w:numFmt w:val="bullet"/>
      <w:lvlText w:val=""/>
      <w:lvlJc w:val="left"/>
      <w:pPr>
        <w:ind w:left="2736" w:hanging="360"/>
      </w:pPr>
      <w:rPr>
        <w:rFonts w:ascii="Wingdings" w:hAnsi="Wingdings"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6" w15:restartNumberingAfterBreak="0">
    <w:nsid w:val="1AA56B64"/>
    <w:multiLevelType w:val="hybridMultilevel"/>
    <w:tmpl w:val="34B203C6"/>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7" w15:restartNumberingAfterBreak="0">
    <w:nsid w:val="1C092AFE"/>
    <w:multiLevelType w:val="hybridMultilevel"/>
    <w:tmpl w:val="200CD2FA"/>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8" w15:restartNumberingAfterBreak="0">
    <w:nsid w:val="1C830CEC"/>
    <w:multiLevelType w:val="hybridMultilevel"/>
    <w:tmpl w:val="BEA8E204"/>
    <w:lvl w:ilvl="0" w:tplc="415006D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239F4B77"/>
    <w:multiLevelType w:val="hybridMultilevel"/>
    <w:tmpl w:val="BC54960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0" w15:restartNumberingAfterBreak="0">
    <w:nsid w:val="24B60184"/>
    <w:multiLevelType w:val="multilevel"/>
    <w:tmpl w:val="FCE0C304"/>
    <w:lvl w:ilvl="0">
      <w:start w:val="1"/>
      <w:numFmt w:val="decimal"/>
      <w:lvlText w:val="%1."/>
      <w:lvlJc w:val="left"/>
      <w:pPr>
        <w:ind w:left="1296" w:hanging="360"/>
      </w:pPr>
    </w:lvl>
    <w:lvl w:ilvl="1">
      <w:start w:val="1"/>
      <w:numFmt w:val="decimal"/>
      <w:isLgl/>
      <w:lvlText w:val="%1.%2"/>
      <w:lvlJc w:val="left"/>
      <w:pPr>
        <w:ind w:left="1296" w:hanging="360"/>
      </w:pPr>
      <w:rPr>
        <w:rFonts w:hint="default"/>
        <w:b w:val="0"/>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736" w:hanging="1800"/>
      </w:pPr>
      <w:rPr>
        <w:rFonts w:hint="default"/>
      </w:rPr>
    </w:lvl>
    <w:lvl w:ilvl="8">
      <w:start w:val="1"/>
      <w:numFmt w:val="decimal"/>
      <w:isLgl/>
      <w:lvlText w:val="%1.%2.%3.%4.%5.%6.%7.%8.%9"/>
      <w:lvlJc w:val="left"/>
      <w:pPr>
        <w:ind w:left="2736" w:hanging="1800"/>
      </w:pPr>
      <w:rPr>
        <w:rFonts w:hint="default"/>
      </w:rPr>
    </w:lvl>
  </w:abstractNum>
  <w:abstractNum w:abstractNumId="11" w15:restartNumberingAfterBreak="0">
    <w:nsid w:val="2A163BFE"/>
    <w:multiLevelType w:val="hybridMultilevel"/>
    <w:tmpl w:val="5EC883B0"/>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2" w15:restartNumberingAfterBreak="0">
    <w:nsid w:val="2C341211"/>
    <w:multiLevelType w:val="hybridMultilevel"/>
    <w:tmpl w:val="B1FE0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7607C3"/>
    <w:multiLevelType w:val="hybridMultilevel"/>
    <w:tmpl w:val="0678800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4" w15:restartNumberingAfterBreak="0">
    <w:nsid w:val="412E3D7A"/>
    <w:multiLevelType w:val="hybridMultilevel"/>
    <w:tmpl w:val="53CAFE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4EB3022"/>
    <w:multiLevelType w:val="hybridMultilevel"/>
    <w:tmpl w:val="9E00F05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4E920FCA"/>
    <w:multiLevelType w:val="hybridMultilevel"/>
    <w:tmpl w:val="EE2E2388"/>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7" w15:restartNumberingAfterBreak="0">
    <w:nsid w:val="56EE3200"/>
    <w:multiLevelType w:val="hybridMultilevel"/>
    <w:tmpl w:val="BD469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B85170"/>
    <w:multiLevelType w:val="hybridMultilevel"/>
    <w:tmpl w:val="9A8466B4"/>
    <w:lvl w:ilvl="0" w:tplc="040A6E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F8E1025"/>
    <w:multiLevelType w:val="hybridMultilevel"/>
    <w:tmpl w:val="2DF6AF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5FF74B5B"/>
    <w:multiLevelType w:val="hybridMultilevel"/>
    <w:tmpl w:val="2E747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1" w15:restartNumberingAfterBreak="0">
    <w:nsid w:val="68D879D2"/>
    <w:multiLevelType w:val="hybridMultilevel"/>
    <w:tmpl w:val="752A4BC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2" w15:restartNumberingAfterBreak="0">
    <w:nsid w:val="6A657272"/>
    <w:multiLevelType w:val="hybridMultilevel"/>
    <w:tmpl w:val="B40E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A513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8E773C"/>
    <w:multiLevelType w:val="hybridMultilevel"/>
    <w:tmpl w:val="26D88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5" w15:restartNumberingAfterBreak="0">
    <w:nsid w:val="701517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39C1"/>
    <w:multiLevelType w:val="hybridMultilevel"/>
    <w:tmpl w:val="27B4A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9D7012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F065947"/>
    <w:multiLevelType w:val="hybridMultilevel"/>
    <w:tmpl w:val="D6D40962"/>
    <w:lvl w:ilvl="0" w:tplc="CACA3FE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2"/>
  </w:num>
  <w:num w:numId="2">
    <w:abstractNumId w:val="0"/>
  </w:num>
  <w:num w:numId="3">
    <w:abstractNumId w:val="26"/>
  </w:num>
  <w:num w:numId="4">
    <w:abstractNumId w:val="27"/>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3"/>
  </w:num>
  <w:num w:numId="10">
    <w:abstractNumId w:val="16"/>
  </w:num>
  <w:num w:numId="11">
    <w:abstractNumId w:val="4"/>
  </w:num>
  <w:num w:numId="12">
    <w:abstractNumId w:val="19"/>
  </w:num>
  <w:num w:numId="13">
    <w:abstractNumId w:val="13"/>
  </w:num>
  <w:num w:numId="14">
    <w:abstractNumId w:val="1"/>
  </w:num>
  <w:num w:numId="15">
    <w:abstractNumId w:val="17"/>
  </w:num>
  <w:num w:numId="16">
    <w:abstractNumId w:val="14"/>
  </w:num>
  <w:num w:numId="17">
    <w:abstractNumId w:val="12"/>
  </w:num>
  <w:num w:numId="18">
    <w:abstractNumId w:val="9"/>
  </w:num>
  <w:num w:numId="19">
    <w:abstractNumId w:val="25"/>
  </w:num>
  <w:num w:numId="20">
    <w:abstractNumId w:val="21"/>
  </w:num>
  <w:num w:numId="21">
    <w:abstractNumId w:val="3"/>
  </w:num>
  <w:num w:numId="22">
    <w:abstractNumId w:val="24"/>
  </w:num>
  <w:num w:numId="23">
    <w:abstractNumId w:val="20"/>
  </w:num>
  <w:num w:numId="24">
    <w:abstractNumId w:val="7"/>
  </w:num>
  <w:num w:numId="25">
    <w:abstractNumId w:val="5"/>
  </w:num>
  <w:num w:numId="26">
    <w:abstractNumId w:val="15"/>
  </w:num>
  <w:num w:numId="27">
    <w:abstractNumId w:val="11"/>
  </w:num>
  <w:num w:numId="28">
    <w:abstractNumId w:val="18"/>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C"/>
    <w:rsid w:val="00005A42"/>
    <w:rsid w:val="00156E1F"/>
    <w:rsid w:val="0017322E"/>
    <w:rsid w:val="00205AB9"/>
    <w:rsid w:val="00311084"/>
    <w:rsid w:val="00357D95"/>
    <w:rsid w:val="0046714D"/>
    <w:rsid w:val="00475449"/>
    <w:rsid w:val="00483C39"/>
    <w:rsid w:val="00671D3A"/>
    <w:rsid w:val="00717033"/>
    <w:rsid w:val="007A203F"/>
    <w:rsid w:val="008459D6"/>
    <w:rsid w:val="009120E5"/>
    <w:rsid w:val="00913A84"/>
    <w:rsid w:val="0092315A"/>
    <w:rsid w:val="00956B68"/>
    <w:rsid w:val="00AD1289"/>
    <w:rsid w:val="00BB0CE0"/>
    <w:rsid w:val="00BD280C"/>
    <w:rsid w:val="00C84EF8"/>
    <w:rsid w:val="00CA0F6D"/>
    <w:rsid w:val="00E57304"/>
    <w:rsid w:val="00E75D47"/>
    <w:rsid w:val="00FB2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C5B27CB-33BA-4F7F-BA6D-0A0337C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3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C3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3C3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3C3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3C3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3C3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3C3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3C3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3C3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0C"/>
    <w:pPr>
      <w:ind w:left="720"/>
      <w:contextualSpacing/>
    </w:pPr>
  </w:style>
  <w:style w:type="character" w:customStyle="1" w:styleId="Heading1Char">
    <w:name w:val="Heading 1 Char"/>
    <w:basedOn w:val="DefaultParagraphFont"/>
    <w:link w:val="Heading1"/>
    <w:uiPriority w:val="9"/>
    <w:rsid w:val="004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C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3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3C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3C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3C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3C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3C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3C39"/>
    <w:rPr>
      <w:rFonts w:asciiTheme="majorHAnsi" w:eastAsiaTheme="majorEastAsia" w:hAnsiTheme="majorHAnsi" w:cstheme="majorBidi"/>
      <w:i/>
      <w:iCs/>
      <w:color w:val="272727" w:themeColor="text1" w:themeTint="D8"/>
      <w:sz w:val="21"/>
      <w:szCs w:val="21"/>
    </w:rPr>
  </w:style>
  <w:style w:type="paragraph" w:customStyle="1" w:styleId="padtop1">
    <w:name w:val="pad_top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dbot1">
    <w:name w:val="pad_bot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483C39"/>
    <w:rPr>
      <w:color w:val="0563C1" w:themeColor="hyperlink"/>
      <w:u w:val="single"/>
    </w:rPr>
  </w:style>
  <w:style w:type="character" w:styleId="UnresolvedMention">
    <w:name w:val="Unresolved Mention"/>
    <w:basedOn w:val="DefaultParagraphFont"/>
    <w:uiPriority w:val="99"/>
    <w:semiHidden/>
    <w:unhideWhenUsed/>
    <w:rsid w:val="00483C39"/>
    <w:rPr>
      <w:color w:val="605E5C"/>
      <w:shd w:val="clear" w:color="auto" w:fill="E1DFDD"/>
    </w:rPr>
  </w:style>
  <w:style w:type="paragraph" w:styleId="FootnoteText">
    <w:name w:val="footnote text"/>
    <w:basedOn w:val="Normal"/>
    <w:link w:val="FootnoteTextChar"/>
    <w:uiPriority w:val="99"/>
    <w:semiHidden/>
    <w:unhideWhenUsed/>
    <w:rsid w:val="00173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2E"/>
    <w:rPr>
      <w:sz w:val="20"/>
      <w:szCs w:val="20"/>
    </w:rPr>
  </w:style>
  <w:style w:type="character" w:styleId="FootnoteReference">
    <w:name w:val="footnote reference"/>
    <w:basedOn w:val="DefaultParagraphFont"/>
    <w:uiPriority w:val="99"/>
    <w:semiHidden/>
    <w:unhideWhenUsed/>
    <w:rsid w:val="0017322E"/>
    <w:rPr>
      <w:vertAlign w:val="superscript"/>
    </w:rPr>
  </w:style>
  <w:style w:type="character" w:styleId="Strong">
    <w:name w:val="Strong"/>
    <w:basedOn w:val="DefaultParagraphFont"/>
    <w:uiPriority w:val="22"/>
    <w:qFormat/>
    <w:rsid w:val="009120E5"/>
    <w:rPr>
      <w:b/>
      <w:bCs/>
    </w:rPr>
  </w:style>
  <w:style w:type="table" w:styleId="TableGrid">
    <w:name w:val="Table Grid"/>
    <w:basedOn w:val="TableNormal"/>
    <w:uiPriority w:val="39"/>
    <w:rsid w:val="00BB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10AF-81B9-4CA6-B014-DA7C3753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1348</Words>
  <Characters>7419</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Houimel</dc:creator>
  <cp:keywords/>
  <dc:description/>
  <cp:lastModifiedBy>Oumaima Houimel</cp:lastModifiedBy>
  <cp:revision>2</cp:revision>
  <dcterms:created xsi:type="dcterms:W3CDTF">2024-04-12T13:59:00Z</dcterms:created>
  <dcterms:modified xsi:type="dcterms:W3CDTF">2024-04-12T13:59:00Z</dcterms:modified>
</cp:coreProperties>
</file>